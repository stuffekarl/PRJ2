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3A60F0" w14:textId="73062857" w:rsidR="006E7434" w:rsidRDefault="00871F6D">
      <w:ins w:id="0" w:author="David Jensen" w:date="2014-11-13T13:17:00Z">
        <w:r>
          <w:rPr>
            <w:noProof/>
          </w:rPr>
          <w:object w:dxaOrig="225" w:dyaOrig="225" w14:anchorId="3D6F9D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0;margin-top:0;width:481.2pt;height:286.8pt;z-index:251659264;mso-position-horizontal:left;mso-position-horizontal-relative:text;mso-position-vertical-relative:text">
              <v:imagedata r:id="rId5" o:title=""/>
              <w10:wrap type="square" side="right"/>
            </v:shape>
            <o:OLEObject Type="Embed" ProgID="Visio.Drawing.15" ShapeID="_x0000_s1031" DrawAspect="Content" ObjectID="_1477390827" r:id="rId6"/>
          </w:object>
        </w:r>
      </w:ins>
      <w:del w:id="1" w:author="David Jensen" w:date="2014-11-13T13:17:00Z">
        <w:r w:rsidR="006E7434" w:rsidDel="00871F6D">
          <w:object w:dxaOrig="12457" w:dyaOrig="7417" w14:anchorId="78338B70">
            <v:shape id="_x0000_i1025" type="#_x0000_t75" style="width:481.2pt;height:286.8pt" o:ole="">
              <v:imagedata r:id="rId7" o:title=""/>
            </v:shape>
            <o:OLEObject Type="Embed" ProgID="Visio.Drawing.15" ShapeID="_x0000_i1025" DrawAspect="Content" ObjectID="_1477390822" r:id="rId8"/>
          </w:object>
        </w:r>
      </w:del>
      <w:ins w:id="2" w:author="David Jensen" w:date="2014-11-13T13:17:00Z">
        <w:r>
          <w:br w:type="textWrapping" w:clear="all"/>
        </w:r>
      </w:ins>
    </w:p>
    <w:p w14:paraId="7BA5826B" w14:textId="77777777" w:rsidR="006E7434" w:rsidRDefault="00627F9D">
      <w:r>
        <w:t xml:space="preserve">Ovenfor ses et block definitions diagram for lysstyringen. Ovenfor ses, at X10 transmitter og reciever deler samme ZeroCross. </w:t>
      </w:r>
    </w:p>
    <w:p w14:paraId="17893BA9" w14:textId="77777777" w:rsidR="006E7434" w:rsidRDefault="006E7434"/>
    <w:p w14:paraId="06C26E62" w14:textId="77777777" w:rsidR="006E7434" w:rsidRDefault="006E7434"/>
    <w:p w14:paraId="6C114A9D" w14:textId="77777777" w:rsidR="006E7434" w:rsidRDefault="006E7434"/>
    <w:p w14:paraId="6E685EE5" w14:textId="77777777" w:rsidR="00BE6C53" w:rsidRDefault="006E7434">
      <w:r>
        <w:object w:dxaOrig="11737" w:dyaOrig="7777" w14:anchorId="6C794B2F">
          <v:shape id="_x0000_i1026" type="#_x0000_t75" style="width:481.8pt;height:319.2pt" o:ole="">
            <v:imagedata r:id="rId9" o:title=""/>
          </v:shape>
          <o:OLEObject Type="Embed" ProgID="Visio.Drawing.15" ShapeID="_x0000_i1026" DrawAspect="Content" ObjectID="_1477390823" r:id="rId10"/>
        </w:object>
      </w:r>
    </w:p>
    <w:p w14:paraId="350D6CC1" w14:textId="77777777" w:rsidR="006E7434" w:rsidRDefault="00627F9D">
      <w:r>
        <w:t xml:space="preserve">Ovenfor ses det interne block diagram for lysstyringen.  </w:t>
      </w:r>
    </w:p>
    <w:p w14:paraId="5F1201CD" w14:textId="77777777" w:rsidR="006E7434" w:rsidRDefault="006E7434"/>
    <w:p w14:paraId="50DBFF92" w14:textId="77777777" w:rsidR="006E7434" w:rsidRDefault="006E7434">
      <w:r>
        <w:object w:dxaOrig="7861" w:dyaOrig="2917" w14:anchorId="044641E3">
          <v:shape id="_x0000_i1027" type="#_x0000_t75" style="width:392.4pt;height:145.8pt" o:ole="">
            <v:imagedata r:id="rId11" o:title=""/>
          </v:shape>
          <o:OLEObject Type="Embed" ProgID="Visio.Drawing.15" ShapeID="_x0000_i1027" DrawAspect="Content" ObjectID="_1477390824" r:id="rId12"/>
        </w:object>
      </w:r>
    </w:p>
    <w:p w14:paraId="22E865AC" w14:textId="77777777" w:rsidR="006E7434" w:rsidRDefault="00627F9D">
      <w:r>
        <w:t xml:space="preserve">Ovenfor ses det interne block diagram for X10 transmitteren. Generatoren modtager et 120kHz signal som den sender videre til ZeroCrossen. ZeroCrossen sender signal til STK 500 kittet og til X10 modtageren. </w:t>
      </w:r>
    </w:p>
    <w:p w14:paraId="489144F6" w14:textId="77777777" w:rsidR="006E7434" w:rsidRDefault="006E7434">
      <w:r>
        <w:object w:dxaOrig="10009" w:dyaOrig="2917" w14:anchorId="165A6607">
          <v:shape id="_x0000_i1028" type="#_x0000_t75" style="width:481.2pt;height:140.4pt" o:ole="">
            <v:imagedata r:id="rId13" o:title=""/>
          </v:shape>
          <o:OLEObject Type="Embed" ProgID="Visio.Drawing.15" ShapeID="_x0000_i1028" DrawAspect="Content" ObjectID="_1477390825" r:id="rId14"/>
        </w:object>
      </w:r>
    </w:p>
    <w:p w14:paraId="080F642B" w14:textId="77777777" w:rsidR="006E7434" w:rsidRDefault="00627F9D">
      <w:pPr>
        <w:rPr>
          <w:ins w:id="3" w:author="David Jensen" w:date="2014-11-12T19:25:00Z"/>
        </w:rPr>
      </w:pPr>
      <w:r>
        <w:t xml:space="preserve">Ovenfor ses det interne block diagram for X10 modtageren. X10 modtageren modtager et signal fra X10 senderen, som bliver sendt ind i ZeroCrossen, videre gennem filtrene, for at ende ud som et signal til STK kittet med pinnummeret. </w:t>
      </w:r>
    </w:p>
    <w:p w14:paraId="51826E15" w14:textId="77777777" w:rsidR="004959E1" w:rsidDel="004959E1" w:rsidRDefault="004959E1">
      <w:pPr>
        <w:rPr>
          <w:del w:id="4" w:author="David Jensen" w:date="2014-11-12T19:26:00Z"/>
        </w:rPr>
      </w:pPr>
      <w:commentRangeStart w:id="5"/>
      <w:ins w:id="6" w:author="David Jensen" w:date="2014-11-12T19:26:00Z">
        <w:r>
          <w:t xml:space="preserve">Er det en god ide at T og R deler </w:t>
        </w:r>
        <w:proofErr w:type="spellStart"/>
        <w:r>
          <w:t>zerocorss</w:t>
        </w:r>
        <w:commentRangeEnd w:id="5"/>
        <w:proofErr w:type="spellEnd"/>
        <w:r>
          <w:rPr>
            <w:rStyle w:val="Kommentarhenvisning"/>
          </w:rPr>
          <w:commentReference w:id="5"/>
        </w:r>
      </w:ins>
    </w:p>
    <w:p w14:paraId="13C5F8C5" w14:textId="77777777" w:rsidR="006E7434" w:rsidRDefault="006E7434"/>
    <w:p w14:paraId="2CE54894" w14:textId="77777777" w:rsidR="006E7434" w:rsidRDefault="006E7434"/>
    <w:commentRangeStart w:id="7"/>
    <w:p w14:paraId="731E1347" w14:textId="77777777" w:rsidR="006E7434" w:rsidRDefault="006E7434">
      <w:r>
        <w:object w:dxaOrig="10453" w:dyaOrig="7873" w14:anchorId="2508D5BD">
          <v:shape id="_x0000_i1029" type="#_x0000_t75" style="width:481.8pt;height:363pt" o:ole="">
            <v:imagedata r:id="rId17" o:title=""/>
          </v:shape>
          <o:OLEObject Type="Embed" ProgID="Visio.Drawing.15" ShapeID="_x0000_i1029" DrawAspect="Content" ObjectID="_1477390826" r:id="rId18"/>
        </w:object>
      </w:r>
      <w:commentRangeEnd w:id="7"/>
      <w:r w:rsidR="004959E1">
        <w:rPr>
          <w:rStyle w:val="Kommentarhenvisning"/>
        </w:rPr>
        <w:commentReference w:id="7"/>
      </w:r>
    </w:p>
    <w:p w14:paraId="63D68FDD" w14:textId="77777777" w:rsidR="00627F9D" w:rsidRDefault="00627F9D">
      <w:r>
        <w:t>Ovenfor ses et statemachine diagram fo</w:t>
      </w:r>
      <w:r w:rsidR="00260291">
        <w:t>r use case 1</w:t>
      </w:r>
      <w:r>
        <w:t xml:space="preserve"> </w:t>
      </w:r>
      <w:r w:rsidR="00260291">
        <w:t xml:space="preserve"> (vedlagt på næste side). </w:t>
      </w:r>
      <w:r w:rsidR="00235B20">
        <w:t xml:space="preserve">Diagrammet viser forløbet </w:t>
      </w:r>
      <w:commentRangeStart w:id="9"/>
      <w:r w:rsidR="00235B20">
        <w:t>mellem</w:t>
      </w:r>
      <w:commentRangeEnd w:id="9"/>
      <w:r w:rsidR="004959E1">
        <w:rPr>
          <w:rStyle w:val="Kommentarhenvisning"/>
        </w:rPr>
        <w:commentReference w:id="9"/>
      </w:r>
      <w:r w:rsidR="00235B20">
        <w:t xml:space="preserve"> sensorer og systemet. </w:t>
      </w:r>
    </w:p>
    <w:p w14:paraId="395A01E7" w14:textId="77777777" w:rsidR="00260291" w:rsidRDefault="00260291" w:rsidP="00260291">
      <w:pPr>
        <w:rPr>
          <w:b/>
        </w:rPr>
      </w:pPr>
    </w:p>
    <w:p w14:paraId="4D07D4FB" w14:textId="77777777" w:rsidR="00392FE8" w:rsidRPr="00015A31" w:rsidRDefault="00392FE8" w:rsidP="00392FE8">
      <w:pPr>
        <w:rPr>
          <w:b/>
        </w:rPr>
      </w:pPr>
      <w:r w:rsidRPr="00015A31">
        <w:rPr>
          <w:b/>
        </w:rPr>
        <w:lastRenderedPageBreak/>
        <w:t>Hovedscenarie</w:t>
      </w:r>
    </w:p>
    <w:tbl>
      <w:tblPr>
        <w:tblStyle w:val="Lysliste-fremhvningsfarve5"/>
        <w:tblW w:w="0" w:type="auto"/>
        <w:tblLook w:val="0680" w:firstRow="0" w:lastRow="0" w:firstColumn="1" w:lastColumn="0" w:noHBand="1" w:noVBand="1"/>
      </w:tblPr>
      <w:tblGrid>
        <w:gridCol w:w="9242"/>
      </w:tblGrid>
      <w:tr w:rsidR="00392FE8" w:rsidRPr="00015A31" w14:paraId="67759530" w14:textId="77777777" w:rsidTr="0048083E">
        <w:tc>
          <w:tcPr>
            <w:cnfStyle w:val="001000000000" w:firstRow="0" w:lastRow="0" w:firstColumn="1" w:lastColumn="0" w:oddVBand="0" w:evenVBand="0" w:oddHBand="0" w:evenHBand="0" w:firstRowFirstColumn="0" w:firstRowLastColumn="0" w:lastRowFirstColumn="0" w:lastRowLastColumn="0"/>
            <w:tcW w:w="9242" w:type="dxa"/>
            <w:hideMark/>
          </w:tcPr>
          <w:p w14:paraId="408287C3" w14:textId="77777777" w:rsidR="00392FE8" w:rsidRPr="00392FE8" w:rsidRDefault="00392FE8" w:rsidP="0048083E">
            <w:pPr>
              <w:pStyle w:val="Listeafsnit"/>
              <w:numPr>
                <w:ilvl w:val="0"/>
                <w:numId w:val="1"/>
              </w:numPr>
              <w:spacing w:line="276" w:lineRule="auto"/>
              <w:rPr>
                <w:b w:val="0"/>
                <w:lang w:val="da-DK"/>
              </w:rPr>
            </w:pPr>
            <w:r w:rsidRPr="00392FE8">
              <w:rPr>
                <w:b w:val="0"/>
                <w:lang w:val="da-DK"/>
              </w:rPr>
              <w:t>Infrarødsensoren detekterer varme i rummet.</w:t>
            </w:r>
          </w:p>
          <w:p w14:paraId="6A9F10DD" w14:textId="77777777" w:rsidR="00392FE8" w:rsidRPr="00392FE8" w:rsidRDefault="00392FE8" w:rsidP="0048083E">
            <w:pPr>
              <w:pStyle w:val="Listeafsnit"/>
              <w:numPr>
                <w:ilvl w:val="0"/>
                <w:numId w:val="1"/>
              </w:numPr>
              <w:spacing w:line="276" w:lineRule="auto"/>
              <w:rPr>
                <w:b w:val="0"/>
                <w:lang w:val="da-DK"/>
              </w:rPr>
            </w:pPr>
            <w:r w:rsidRPr="00392FE8">
              <w:rPr>
                <w:b w:val="0"/>
                <w:lang w:val="da-DK"/>
              </w:rPr>
              <w:t>Lyssensoren måler rummets lysniveau og sammenligner med grænseværdi.</w:t>
            </w:r>
          </w:p>
          <w:p w14:paraId="7356E3FF" w14:textId="77777777" w:rsidR="00392FE8" w:rsidRPr="006B13C3" w:rsidRDefault="00392FE8" w:rsidP="0048083E">
            <w:pPr>
              <w:pStyle w:val="Listeafsnit"/>
              <w:spacing w:line="276" w:lineRule="auto"/>
              <w:ind w:left="360"/>
              <w:rPr>
                <w:b w:val="0"/>
              </w:rPr>
            </w:pPr>
            <w:r>
              <w:rPr>
                <w:b w:val="0"/>
              </w:rPr>
              <w:t>[EXT: Allerede nok lys]</w:t>
            </w:r>
          </w:p>
        </w:tc>
      </w:tr>
      <w:tr w:rsidR="00392FE8" w:rsidRPr="00015A31" w14:paraId="51EF7B91" w14:textId="77777777" w:rsidTr="0048083E">
        <w:tc>
          <w:tcPr>
            <w:cnfStyle w:val="001000000000" w:firstRow="0" w:lastRow="0" w:firstColumn="1" w:lastColumn="0" w:oddVBand="0" w:evenVBand="0" w:oddHBand="0" w:evenHBand="0" w:firstRowFirstColumn="0" w:firstRowLastColumn="0" w:lastRowFirstColumn="0" w:lastRowLastColumn="0"/>
            <w:tcW w:w="9242" w:type="dxa"/>
          </w:tcPr>
          <w:p w14:paraId="24E92D7A" w14:textId="77777777" w:rsidR="00392FE8" w:rsidRPr="00392FE8" w:rsidRDefault="00392FE8" w:rsidP="0048083E">
            <w:pPr>
              <w:pStyle w:val="Listeafsnit"/>
              <w:numPr>
                <w:ilvl w:val="0"/>
                <w:numId w:val="1"/>
              </w:numPr>
              <w:spacing w:line="276" w:lineRule="auto"/>
              <w:rPr>
                <w:b w:val="0"/>
                <w:lang w:val="da-DK"/>
              </w:rPr>
            </w:pPr>
            <w:r w:rsidRPr="00392FE8">
              <w:rPr>
                <w:b w:val="0"/>
                <w:lang w:val="da-DK"/>
              </w:rPr>
              <w:t>Systemet giver signal til at lyset i rummet skal tænde.</w:t>
            </w:r>
          </w:p>
          <w:p w14:paraId="20826F66" w14:textId="77777777" w:rsidR="00392FE8" w:rsidRPr="00392FE8" w:rsidRDefault="00392FE8" w:rsidP="0048083E">
            <w:pPr>
              <w:pStyle w:val="Listeafsnit"/>
              <w:numPr>
                <w:ilvl w:val="0"/>
                <w:numId w:val="1"/>
              </w:numPr>
              <w:spacing w:line="276" w:lineRule="auto"/>
              <w:rPr>
                <w:b w:val="0"/>
                <w:lang w:val="da-DK"/>
              </w:rPr>
            </w:pPr>
            <w:r w:rsidRPr="00392FE8">
              <w:rPr>
                <w:b w:val="0"/>
                <w:lang w:val="da-DK"/>
              </w:rPr>
              <w:t>Hver 5 min testes der om den infrarøde sensor stadig detekterer varme i rummet.</w:t>
            </w:r>
          </w:p>
          <w:p w14:paraId="46F859DF" w14:textId="77777777" w:rsidR="00392FE8" w:rsidRPr="00392FE8" w:rsidRDefault="00392FE8" w:rsidP="0048083E">
            <w:pPr>
              <w:pStyle w:val="Listeafsnit"/>
              <w:numPr>
                <w:ilvl w:val="0"/>
                <w:numId w:val="1"/>
              </w:numPr>
              <w:spacing w:line="276" w:lineRule="auto"/>
              <w:rPr>
                <w:b w:val="0"/>
                <w:lang w:val="da-DK"/>
              </w:rPr>
            </w:pPr>
            <w:r w:rsidRPr="00392FE8">
              <w:rPr>
                <w:b w:val="0"/>
                <w:lang w:val="da-DK"/>
              </w:rPr>
              <w:t>Infrarødsensoren detekterer ikke varme i rummet mere.</w:t>
            </w:r>
          </w:p>
          <w:p w14:paraId="409C943B" w14:textId="77777777" w:rsidR="00392FE8" w:rsidRPr="00392FE8" w:rsidRDefault="00392FE8" w:rsidP="0048083E">
            <w:pPr>
              <w:pStyle w:val="Listeafsnit"/>
              <w:numPr>
                <w:ilvl w:val="0"/>
                <w:numId w:val="1"/>
              </w:numPr>
              <w:spacing w:line="276" w:lineRule="auto"/>
              <w:rPr>
                <w:b w:val="0"/>
                <w:lang w:val="da-DK"/>
              </w:rPr>
            </w:pPr>
            <w:r w:rsidRPr="00392FE8">
              <w:rPr>
                <w:b w:val="0"/>
                <w:lang w:val="da-DK"/>
              </w:rPr>
              <w:t>Systemet sender signal til lyset om at slukke.</w:t>
            </w:r>
          </w:p>
        </w:tc>
      </w:tr>
    </w:tbl>
    <w:p w14:paraId="6B64453C" w14:textId="77777777" w:rsidR="00392FE8" w:rsidRPr="00015A31" w:rsidRDefault="00392FE8" w:rsidP="00392FE8">
      <w:pPr>
        <w:rPr>
          <w:b/>
        </w:rPr>
      </w:pPr>
      <w:r w:rsidRPr="00015A31">
        <w:rPr>
          <w:b/>
        </w:rPr>
        <w:t>Extensions</w:t>
      </w:r>
    </w:p>
    <w:tbl>
      <w:tblPr>
        <w:tblStyle w:val="Lysliste-fremhvningsfarve5"/>
        <w:tblW w:w="0" w:type="auto"/>
        <w:tblLook w:val="0680" w:firstRow="0" w:lastRow="0" w:firstColumn="1" w:lastColumn="0" w:noHBand="1" w:noVBand="1"/>
      </w:tblPr>
      <w:tblGrid>
        <w:gridCol w:w="9242"/>
      </w:tblGrid>
      <w:tr w:rsidR="00392FE8" w:rsidRPr="00015A31" w14:paraId="3D935858" w14:textId="77777777" w:rsidTr="0048083E">
        <w:tc>
          <w:tcPr>
            <w:cnfStyle w:val="001000000000" w:firstRow="0" w:lastRow="0" w:firstColumn="1" w:lastColumn="0" w:oddVBand="0" w:evenVBand="0" w:oddHBand="0" w:evenHBand="0" w:firstRowFirstColumn="0" w:firstRowLastColumn="0" w:lastRowFirstColumn="0" w:lastRowLastColumn="0"/>
            <w:tcW w:w="9242" w:type="dxa"/>
            <w:hideMark/>
          </w:tcPr>
          <w:p w14:paraId="00C10DA8" w14:textId="77777777" w:rsidR="00392FE8" w:rsidRDefault="00392FE8" w:rsidP="0048083E">
            <w:pPr>
              <w:pStyle w:val="Listeafsnit"/>
              <w:spacing w:line="276" w:lineRule="auto"/>
              <w:ind w:left="0"/>
              <w:rPr>
                <w:b w:val="0"/>
              </w:rPr>
            </w:pPr>
            <w:r>
              <w:rPr>
                <w:b w:val="0"/>
              </w:rPr>
              <w:t>[EXT: Allerede nok lys]</w:t>
            </w:r>
          </w:p>
          <w:p w14:paraId="09358714" w14:textId="77777777" w:rsidR="00392FE8" w:rsidRPr="00392FE8" w:rsidRDefault="00392FE8" w:rsidP="00392FE8">
            <w:pPr>
              <w:pStyle w:val="Listeafsnit"/>
              <w:numPr>
                <w:ilvl w:val="0"/>
                <w:numId w:val="2"/>
              </w:numPr>
              <w:spacing w:line="276" w:lineRule="auto"/>
              <w:ind w:left="284"/>
              <w:rPr>
                <w:b w:val="0"/>
                <w:lang w:val="da-DK"/>
              </w:rPr>
            </w:pPr>
            <w:r w:rsidRPr="00392FE8">
              <w:rPr>
                <w:b w:val="0"/>
                <w:lang w:val="da-DK"/>
              </w:rPr>
              <w:t>Systemet vurdere at lysniveau er tilstrækkeligt, og lyset bliver ikke tændt.</w:t>
            </w:r>
          </w:p>
          <w:p w14:paraId="658BC1B6" w14:textId="77777777" w:rsidR="00392FE8" w:rsidRPr="00392FE8" w:rsidRDefault="00392FE8" w:rsidP="00392FE8">
            <w:pPr>
              <w:pStyle w:val="Listeafsnit"/>
              <w:numPr>
                <w:ilvl w:val="0"/>
                <w:numId w:val="2"/>
              </w:numPr>
              <w:spacing w:line="276" w:lineRule="auto"/>
              <w:ind w:left="284"/>
              <w:rPr>
                <w:b w:val="0"/>
                <w:lang w:val="da-DK"/>
              </w:rPr>
            </w:pPr>
            <w:r w:rsidRPr="00392FE8">
              <w:rPr>
                <w:b w:val="0"/>
                <w:lang w:val="da-DK"/>
              </w:rPr>
              <w:t>Der ventes 5 min, hvorefter scenariet begynder på ny.</w:t>
            </w:r>
          </w:p>
        </w:tc>
      </w:tr>
    </w:tbl>
    <w:p w14:paraId="58B0F572" w14:textId="77777777" w:rsidR="00392FE8" w:rsidRDefault="00392FE8" w:rsidP="00392FE8">
      <w:pPr>
        <w:rPr>
          <w:b/>
        </w:rPr>
      </w:pPr>
    </w:p>
    <w:p w14:paraId="17C4E936" w14:textId="77777777" w:rsidR="00260291" w:rsidRDefault="00260291"/>
    <w:sectPr w:rsidR="00260291">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David Jensen" w:date="2014-11-12T19:26:00Z" w:initials="DJ">
    <w:p w14:paraId="0B594700" w14:textId="77777777" w:rsidR="004959E1" w:rsidRDefault="004959E1">
      <w:pPr>
        <w:pStyle w:val="Kommentartekst"/>
      </w:pPr>
      <w:r>
        <w:rPr>
          <w:rStyle w:val="Kommentarhenvisning"/>
        </w:rPr>
        <w:annotationRef/>
      </w:r>
      <w:r>
        <w:t xml:space="preserve">Er det en god ide at T og R deler </w:t>
      </w:r>
      <w:proofErr w:type="spellStart"/>
      <w:r>
        <w:t>zerocorss</w:t>
      </w:r>
      <w:proofErr w:type="spellEnd"/>
    </w:p>
  </w:comment>
  <w:comment w:id="7" w:author="David Jensen" w:date="2014-11-12T19:28:00Z" w:initials="DJ">
    <w:p w14:paraId="7B0586A4" w14:textId="77777777" w:rsidR="004959E1" w:rsidRDefault="004959E1">
      <w:pPr>
        <w:pStyle w:val="Kommentartekst"/>
      </w:pPr>
      <w:bookmarkStart w:id="8" w:name="_GoBack"/>
      <w:r>
        <w:rPr>
          <w:rStyle w:val="Kommentarhenvisning"/>
        </w:rPr>
        <w:annotationRef/>
      </w:r>
    </w:p>
    <w:bookmarkEnd w:id="8"/>
  </w:comment>
  <w:comment w:id="9" w:author="David Jensen" w:date="2014-11-12T19:28:00Z" w:initials="DJ">
    <w:p w14:paraId="1E0B31E6" w14:textId="77777777" w:rsidR="004959E1" w:rsidRDefault="004959E1">
      <w:pPr>
        <w:pStyle w:val="Kommentartekst"/>
      </w:pPr>
      <w:r>
        <w:rPr>
          <w:rStyle w:val="Kommentarhenvisning"/>
        </w:rPr>
        <w:annotationRef/>
      </w:r>
      <w:r>
        <w:t xml:space="preserve">Er det som sker hver 5 min ikke en </w:t>
      </w:r>
      <w:proofErr w:type="gramStart"/>
      <w:r>
        <w:t>DO ?</w:t>
      </w:r>
      <w:proofErr w:type="gramEnd"/>
      <w:r>
        <w:t xml:space="preserve"> ellers sker det kun engang </w:t>
      </w:r>
      <w:proofErr w:type="spellStart"/>
      <w:r>
        <w:t>pga</w:t>
      </w:r>
      <w:proofErr w:type="spellEnd"/>
      <w:r>
        <w:t xml:space="preserve"> </w:t>
      </w:r>
      <w:proofErr w:type="spellStart"/>
      <w:r>
        <w:t>entry</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594700" w15:done="0"/>
  <w15:commentEx w15:paraId="7B0586A4" w15:done="0"/>
  <w15:commentEx w15:paraId="1E0B31E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5F18F1"/>
    <w:multiLevelType w:val="hybridMultilevel"/>
    <w:tmpl w:val="018C971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6D552D90"/>
    <w:multiLevelType w:val="multilevel"/>
    <w:tmpl w:val="FA9E437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Jensen">
    <w15:presenceInfo w15:providerId="Windows Live" w15:userId="37c1c750b19ccb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FF0"/>
    <w:rsid w:val="00092FF0"/>
    <w:rsid w:val="00235B20"/>
    <w:rsid w:val="00260291"/>
    <w:rsid w:val="00392FE8"/>
    <w:rsid w:val="004959E1"/>
    <w:rsid w:val="00627F9D"/>
    <w:rsid w:val="006E7434"/>
    <w:rsid w:val="00871F6D"/>
    <w:rsid w:val="00923BCC"/>
    <w:rsid w:val="00BE6C5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1F82A5F"/>
  <w15:chartTrackingRefBased/>
  <w15:docId w15:val="{E08F8F14-7CEE-4DDF-8E96-284064D3E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260291"/>
    <w:pPr>
      <w:spacing w:after="0" w:line="240" w:lineRule="auto"/>
      <w:ind w:left="720"/>
      <w:contextualSpacing/>
    </w:pPr>
    <w:rPr>
      <w:rFonts w:eastAsiaTheme="minorEastAsia"/>
      <w:noProof/>
      <w:sz w:val="24"/>
      <w:szCs w:val="24"/>
      <w:lang w:eastAsia="da-DK"/>
    </w:rPr>
  </w:style>
  <w:style w:type="table" w:styleId="Lysliste-fremhvningsfarve5">
    <w:name w:val="Light List Accent 5"/>
    <w:basedOn w:val="Tabel-Normal"/>
    <w:uiPriority w:val="61"/>
    <w:rsid w:val="00260291"/>
    <w:pPr>
      <w:spacing w:after="0" w:line="240" w:lineRule="auto"/>
    </w:pPr>
    <w:rPr>
      <w:lang w:val="en-GB"/>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character" w:styleId="Kommentarhenvisning">
    <w:name w:val="annotation reference"/>
    <w:basedOn w:val="Standardskrifttypeiafsnit"/>
    <w:uiPriority w:val="99"/>
    <w:semiHidden/>
    <w:unhideWhenUsed/>
    <w:rsid w:val="004959E1"/>
    <w:rPr>
      <w:sz w:val="16"/>
      <w:szCs w:val="16"/>
    </w:rPr>
  </w:style>
  <w:style w:type="paragraph" w:styleId="Kommentartekst">
    <w:name w:val="annotation text"/>
    <w:basedOn w:val="Normal"/>
    <w:link w:val="KommentartekstTegn"/>
    <w:uiPriority w:val="99"/>
    <w:semiHidden/>
    <w:unhideWhenUsed/>
    <w:rsid w:val="004959E1"/>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4959E1"/>
    <w:rPr>
      <w:sz w:val="20"/>
      <w:szCs w:val="20"/>
    </w:rPr>
  </w:style>
  <w:style w:type="paragraph" w:styleId="Kommentaremne">
    <w:name w:val="annotation subject"/>
    <w:basedOn w:val="Kommentartekst"/>
    <w:next w:val="Kommentartekst"/>
    <w:link w:val="KommentaremneTegn"/>
    <w:uiPriority w:val="99"/>
    <w:semiHidden/>
    <w:unhideWhenUsed/>
    <w:rsid w:val="004959E1"/>
    <w:rPr>
      <w:b/>
      <w:bCs/>
    </w:rPr>
  </w:style>
  <w:style w:type="character" w:customStyle="1" w:styleId="KommentaremneTegn">
    <w:name w:val="Kommentaremne Tegn"/>
    <w:basedOn w:val="KommentartekstTegn"/>
    <w:link w:val="Kommentaremne"/>
    <w:uiPriority w:val="99"/>
    <w:semiHidden/>
    <w:rsid w:val="004959E1"/>
    <w:rPr>
      <w:b/>
      <w:bCs/>
      <w:sz w:val="20"/>
      <w:szCs w:val="20"/>
    </w:rPr>
  </w:style>
  <w:style w:type="paragraph" w:styleId="Markeringsbobletekst">
    <w:name w:val="Balloon Text"/>
    <w:basedOn w:val="Normal"/>
    <w:link w:val="MarkeringsbobletekstTegn"/>
    <w:uiPriority w:val="99"/>
    <w:semiHidden/>
    <w:unhideWhenUsed/>
    <w:rsid w:val="004959E1"/>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4959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13" Type="http://schemas.openxmlformats.org/officeDocument/2006/relationships/image" Target="media/image5.emf"/><Relationship Id="rId18" Type="http://schemas.openxmlformats.org/officeDocument/2006/relationships/package" Target="embeddings/Microsoft_Visio_Drawing6.vsdx"/><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package" Target="embeddings/Microsoft_Visio_Drawing4.vsdx"/><Relationship Id="rId17" Type="http://schemas.openxmlformats.org/officeDocument/2006/relationships/image" Target="media/image6.emf"/><Relationship Id="rId2" Type="http://schemas.openxmlformats.org/officeDocument/2006/relationships/styles" Target="styles.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comments" Target="comments.xml"/><Relationship Id="rId10" Type="http://schemas.openxmlformats.org/officeDocument/2006/relationships/package" Target="embeddings/Microsoft_Visio_Drawing3.vsdx"/><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5.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213</Words>
  <Characters>1304</Characters>
  <Application>Microsoft Office Word</Application>
  <DocSecurity>0</DocSecurity>
  <Lines>10</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Brogaard Pedersen</dc:creator>
  <cp:keywords/>
  <dc:description/>
  <cp:lastModifiedBy>David Jensen</cp:lastModifiedBy>
  <cp:revision>7</cp:revision>
  <dcterms:created xsi:type="dcterms:W3CDTF">2014-11-12T11:37:00Z</dcterms:created>
  <dcterms:modified xsi:type="dcterms:W3CDTF">2014-11-13T12:34:00Z</dcterms:modified>
</cp:coreProperties>
</file>