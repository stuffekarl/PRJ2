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1987" w14:textId="77777777" w:rsidR="00891975" w:rsidRDefault="00021E4F">
      <w:r>
        <w:t xml:space="preserve">Protokol </w:t>
      </w:r>
    </w:p>
    <w:p w14:paraId="39B637E5" w14:textId="77777777" w:rsidR="00021E4F" w:rsidRDefault="00021E4F" w:rsidP="00021E4F">
      <w:r>
        <w:t>For at kan ST500 og Pc’en kommunikere mellem hinanden,</w:t>
      </w:r>
      <w:r w:rsidR="00EE399E">
        <w:t xml:space="preserve"> der oprettes forbindelse til en </w:t>
      </w:r>
      <w:proofErr w:type="spellStart"/>
      <w:r w:rsidR="00EE399E">
        <w:t>Comport</w:t>
      </w:r>
      <w:proofErr w:type="spellEnd"/>
      <w:r w:rsidR="00EE399E">
        <w:t xml:space="preserve"> og</w:t>
      </w:r>
      <w:r>
        <w:t xml:space="preserve"> har der lavet en Protokol.</w:t>
      </w:r>
    </w:p>
    <w:p w14:paraId="1E8B1CBE" w14:textId="77777777" w:rsidR="00AB552E" w:rsidRDefault="00021E4F" w:rsidP="00021E4F">
      <w:r>
        <w:t>I Protokollen defineres forskellige kommandoer.  Kommanderende</w:t>
      </w:r>
      <w:r w:rsidR="00EE399E">
        <w:t xml:space="preserve"> sendes fra Pc’en til ST500.</w:t>
      </w:r>
      <w:r w:rsidR="00EE5ACE">
        <w:t xml:space="preserve"> </w:t>
      </w:r>
    </w:p>
    <w:p w14:paraId="59DA629D" w14:textId="77777777" w:rsidR="00021E4F" w:rsidRDefault="00AB552E" w:rsidP="00021E4F">
      <w:r>
        <w:t>N</w:t>
      </w:r>
      <w:r w:rsidR="00EE5ACE">
        <w:t>år ST500 modtager Kommandoen, udfører</w:t>
      </w:r>
      <w:r w:rsidR="007C6B0C">
        <w:t xml:space="preserve"> ST500</w:t>
      </w:r>
      <w:r w:rsidR="00EE5ACE">
        <w:t xml:space="preserve"> det arbejde og sender en kode tilbage til Pc’en</w:t>
      </w:r>
      <w:r>
        <w:t>.</w:t>
      </w:r>
    </w:p>
    <w:p w14:paraId="2A0606B7" w14:textId="77777777" w:rsidR="00596C7A" w:rsidRDefault="00596C7A" w:rsidP="00021E4F">
      <w:r>
        <w:t>Nedstående ses de kommandoer, som benyttes mellem ST500 og Pc’en.</w:t>
      </w:r>
    </w:p>
    <w:p w14:paraId="443C609D" w14:textId="77777777" w:rsidR="00596C7A" w:rsidRDefault="00596C7A" w:rsidP="00021E4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4A7288" w14:paraId="3C7F0199" w14:textId="77777777" w:rsidTr="004A7288">
        <w:tc>
          <w:tcPr>
            <w:tcW w:w="2407" w:type="dxa"/>
          </w:tcPr>
          <w:p w14:paraId="5B534179" w14:textId="77777777" w:rsidR="004A7288" w:rsidRDefault="004A7288" w:rsidP="00021E4F">
            <w:r>
              <w:t>Kommando</w:t>
            </w:r>
          </w:p>
        </w:tc>
        <w:tc>
          <w:tcPr>
            <w:tcW w:w="2407" w:type="dxa"/>
          </w:tcPr>
          <w:p w14:paraId="2403A204" w14:textId="77777777" w:rsidR="004A7288" w:rsidRDefault="004A7288" w:rsidP="00021E4F">
            <w:r>
              <w:t xml:space="preserve">Beskrivelse </w:t>
            </w:r>
          </w:p>
        </w:tc>
        <w:tc>
          <w:tcPr>
            <w:tcW w:w="2407" w:type="dxa"/>
          </w:tcPr>
          <w:p w14:paraId="3A6B2BE0" w14:textId="77777777" w:rsidR="004A7288" w:rsidRDefault="004A7288" w:rsidP="00021E4F">
            <w:r>
              <w:t>Forvente Svar</w:t>
            </w:r>
          </w:p>
        </w:tc>
      </w:tr>
      <w:tr w:rsidR="004A7288" w14:paraId="314CC6E9" w14:textId="77777777" w:rsidTr="004A7288">
        <w:tc>
          <w:tcPr>
            <w:tcW w:w="2407" w:type="dxa"/>
          </w:tcPr>
          <w:p w14:paraId="6F6D2086" w14:textId="77777777" w:rsidR="004A7288" w:rsidRDefault="004A7288" w:rsidP="00021E4F">
            <w:commentRangeStart w:id="0"/>
            <w:r>
              <w:t>M</w:t>
            </w:r>
          </w:p>
        </w:tc>
        <w:tc>
          <w:tcPr>
            <w:tcW w:w="2407" w:type="dxa"/>
          </w:tcPr>
          <w:p w14:paraId="48859BA2" w14:textId="77777777" w:rsidR="004A7288" w:rsidRDefault="004A7288" w:rsidP="00021E4F">
            <w:r>
              <w:t xml:space="preserve">Tjek at er forbindelse mellem ST 500 og Pc’en  </w:t>
            </w:r>
          </w:p>
        </w:tc>
        <w:tc>
          <w:tcPr>
            <w:tcW w:w="2407" w:type="dxa"/>
          </w:tcPr>
          <w:p w14:paraId="48B05F82" w14:textId="77777777" w:rsidR="004A7288" w:rsidRDefault="004604F3" w:rsidP="00021E4F">
            <w:r>
              <w:t>Ja</w:t>
            </w:r>
            <w:commentRangeEnd w:id="0"/>
            <w:r w:rsidR="00972456">
              <w:rPr>
                <w:rStyle w:val="Kommentarhenvisning"/>
              </w:rPr>
              <w:commentReference w:id="0"/>
            </w:r>
          </w:p>
        </w:tc>
      </w:tr>
      <w:tr w:rsidR="004A7288" w14:paraId="7FBEE413" w14:textId="77777777" w:rsidTr="004A7288">
        <w:tc>
          <w:tcPr>
            <w:tcW w:w="2407" w:type="dxa"/>
          </w:tcPr>
          <w:p w14:paraId="69779376" w14:textId="77777777" w:rsidR="004A7288" w:rsidRDefault="00AA668F" w:rsidP="00021E4F">
            <w:r>
              <w:t>O</w:t>
            </w:r>
          </w:p>
        </w:tc>
        <w:tc>
          <w:tcPr>
            <w:tcW w:w="2407" w:type="dxa"/>
          </w:tcPr>
          <w:p w14:paraId="2B610643" w14:textId="77777777" w:rsidR="004A7288" w:rsidRDefault="00AA668F" w:rsidP="00021E4F">
            <w:r>
              <w:t xml:space="preserve">Tænd/ sluk Lampen </w:t>
            </w:r>
          </w:p>
        </w:tc>
        <w:tc>
          <w:tcPr>
            <w:tcW w:w="2407" w:type="dxa"/>
          </w:tcPr>
          <w:p w14:paraId="4439FD80" w14:textId="77777777" w:rsidR="004A7288" w:rsidRDefault="00AA668F" w:rsidP="00021E4F">
            <w:r>
              <w:t>Tænd/sluk</w:t>
            </w:r>
          </w:p>
        </w:tc>
      </w:tr>
      <w:tr w:rsidR="004A7288" w14:paraId="15C2D94E" w14:textId="77777777" w:rsidTr="004A7288">
        <w:tc>
          <w:tcPr>
            <w:tcW w:w="2407" w:type="dxa"/>
          </w:tcPr>
          <w:p w14:paraId="59409F2B" w14:textId="77777777" w:rsidR="004A7288" w:rsidRDefault="00AA668F" w:rsidP="00021E4F">
            <w:r>
              <w:t>H</w:t>
            </w:r>
          </w:p>
        </w:tc>
        <w:tc>
          <w:tcPr>
            <w:tcW w:w="2407" w:type="dxa"/>
          </w:tcPr>
          <w:p w14:paraId="1F270E9D" w14:textId="77777777" w:rsidR="004A7288" w:rsidRDefault="00AA668F" w:rsidP="00021E4F">
            <w:r>
              <w:t xml:space="preserve">Hvor meget lys er i rummet </w:t>
            </w:r>
          </w:p>
        </w:tc>
        <w:tc>
          <w:tcPr>
            <w:tcW w:w="2407" w:type="dxa"/>
          </w:tcPr>
          <w:p w14:paraId="38685648" w14:textId="77777777" w:rsidR="004A7288" w:rsidRDefault="00F042B2" w:rsidP="00021E4F">
            <w:r>
              <w:t>Værdi</w:t>
            </w:r>
          </w:p>
        </w:tc>
      </w:tr>
      <w:tr w:rsidR="004A7288" w14:paraId="73DDB205" w14:textId="77777777" w:rsidTr="004A7288">
        <w:tc>
          <w:tcPr>
            <w:tcW w:w="2407" w:type="dxa"/>
          </w:tcPr>
          <w:p w14:paraId="6F17544F" w14:textId="77777777" w:rsidR="004A7288" w:rsidRDefault="00AA668F" w:rsidP="00021E4F">
            <w:r>
              <w:t>S</w:t>
            </w:r>
          </w:p>
        </w:tc>
        <w:tc>
          <w:tcPr>
            <w:tcW w:w="2407" w:type="dxa"/>
          </w:tcPr>
          <w:p w14:paraId="6D0A45C5" w14:textId="77777777" w:rsidR="004A7288" w:rsidRDefault="00AA668F" w:rsidP="00021E4F">
            <w:r>
              <w:t>Hvor meget varm er i rummet</w:t>
            </w:r>
          </w:p>
        </w:tc>
        <w:tc>
          <w:tcPr>
            <w:tcW w:w="2407" w:type="dxa"/>
          </w:tcPr>
          <w:p w14:paraId="3E238623" w14:textId="77777777" w:rsidR="004A7288" w:rsidRDefault="00F042B2" w:rsidP="00021E4F">
            <w:r>
              <w:t xml:space="preserve">Værdi </w:t>
            </w:r>
          </w:p>
        </w:tc>
      </w:tr>
      <w:tr w:rsidR="004A7288" w14:paraId="43E007AC" w14:textId="77777777" w:rsidTr="004A7288">
        <w:tc>
          <w:tcPr>
            <w:tcW w:w="2407" w:type="dxa"/>
          </w:tcPr>
          <w:p w14:paraId="1B036AB2" w14:textId="77777777" w:rsidR="004A7288" w:rsidRDefault="00AA668F" w:rsidP="00021E4F">
            <w:r>
              <w:t>E</w:t>
            </w:r>
          </w:p>
        </w:tc>
        <w:tc>
          <w:tcPr>
            <w:tcW w:w="2407" w:type="dxa"/>
          </w:tcPr>
          <w:p w14:paraId="6D20F252" w14:textId="77777777" w:rsidR="004A7288" w:rsidRDefault="00AA668F" w:rsidP="00021E4F">
            <w:r>
              <w:t xml:space="preserve">Aktiv/de aktiv rummet </w:t>
            </w:r>
          </w:p>
        </w:tc>
        <w:tc>
          <w:tcPr>
            <w:tcW w:w="2407" w:type="dxa"/>
          </w:tcPr>
          <w:p w14:paraId="23FD34D1" w14:textId="77777777" w:rsidR="004A7288" w:rsidRDefault="00AA668F" w:rsidP="00021E4F">
            <w:r>
              <w:t>Aktiv/de aktiv</w:t>
            </w:r>
          </w:p>
        </w:tc>
      </w:tr>
    </w:tbl>
    <w:p w14:paraId="049331D9" w14:textId="77777777" w:rsidR="00596C7A" w:rsidRDefault="00596C7A" w:rsidP="00021E4F">
      <w:r>
        <w:t xml:space="preserve">  </w:t>
      </w:r>
    </w:p>
    <w:p w14:paraId="1DEBF593" w14:textId="77777777" w:rsidR="00972456" w:rsidRDefault="00972456" w:rsidP="00021E4F">
      <w:pPr>
        <w:rPr>
          <w:ins w:id="1" w:author="David Jensen" w:date="2014-11-12T19:33:00Z"/>
        </w:rPr>
      </w:pPr>
      <w:ins w:id="2" w:author="David Jensen" w:date="2014-11-12T19:31:00Z">
        <w:r>
          <w:t xml:space="preserve">Det er lidt </w:t>
        </w:r>
        <w:proofErr w:type="spellStart"/>
        <w:r>
          <w:t>generalt</w:t>
        </w:r>
        <w:proofErr w:type="spellEnd"/>
        <w:r>
          <w:t xml:space="preserve">, Er en </w:t>
        </w:r>
        <w:proofErr w:type="spellStart"/>
        <w:r>
          <w:t>commando</w:t>
        </w:r>
        <w:proofErr w:type="spellEnd"/>
        <w:r>
          <w:t xml:space="preserve"> en </w:t>
        </w:r>
        <w:proofErr w:type="spellStart"/>
        <w:r>
          <w:t>acsii</w:t>
        </w:r>
        <w:proofErr w:type="spellEnd"/>
        <w:r>
          <w:t xml:space="preserve"> værdi</w:t>
        </w:r>
        <w:proofErr w:type="gramStart"/>
        <w:r>
          <w:t xml:space="preserve"> ?.</w:t>
        </w:r>
        <w:proofErr w:type="gramEnd"/>
        <w:r>
          <w:t xml:space="preserve"> </w:t>
        </w:r>
      </w:ins>
    </w:p>
    <w:p w14:paraId="0038D489" w14:textId="77777777" w:rsidR="00972456" w:rsidRDefault="00972456" w:rsidP="00021E4F">
      <w:pPr>
        <w:rPr>
          <w:ins w:id="3" w:author="David Jensen" w:date="2014-11-12T19:32:00Z"/>
        </w:rPr>
      </w:pPr>
      <w:proofErr w:type="gramStart"/>
      <w:ins w:id="4" w:author="David Jensen" w:date="2014-11-12T19:32:00Z">
        <w:r>
          <w:t>hvor</w:t>
        </w:r>
        <w:proofErr w:type="gramEnd"/>
        <w:r>
          <w:t xml:space="preserve"> meget fylder den ?</w:t>
        </w:r>
      </w:ins>
    </w:p>
    <w:p w14:paraId="1F3E2DDD" w14:textId="77777777" w:rsidR="00AB552E" w:rsidRDefault="00972456" w:rsidP="00021E4F">
      <w:ins w:id="5" w:author="David Jensen" w:date="2014-11-12T19:33:00Z">
        <w:r>
          <w:t xml:space="preserve">Hvad er start og stop på en </w:t>
        </w:r>
        <w:proofErr w:type="spellStart"/>
        <w:r>
          <w:t>commando</w:t>
        </w:r>
        <w:proofErr w:type="spellEnd"/>
        <w:r>
          <w:t xml:space="preserve"> ?</w:t>
        </w:r>
      </w:ins>
      <w:bookmarkStart w:id="6" w:name="_GoBack"/>
      <w:bookmarkEnd w:id="6"/>
    </w:p>
    <w:p w14:paraId="2F724391" w14:textId="77777777" w:rsidR="00596C7A" w:rsidRDefault="00596C7A" w:rsidP="00021E4F"/>
    <w:sectPr w:rsidR="00596C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Jensen" w:date="2014-11-12T19:30:00Z" w:initials="DJ">
    <w:p w14:paraId="49D8C869" w14:textId="77777777" w:rsidR="00972456" w:rsidRDefault="00972456">
      <w:pPr>
        <w:pStyle w:val="Kommentartekst"/>
      </w:pPr>
      <w:r>
        <w:rPr>
          <w:rStyle w:val="Kommentarhenvisning"/>
        </w:rPr>
        <w:annotationRef/>
      </w:r>
      <w:r>
        <w:t xml:space="preserve">Hvordan ser et svar </w:t>
      </w:r>
      <w:proofErr w:type="gramStart"/>
      <w:r>
        <w:t>ud?.</w:t>
      </w:r>
      <w:proofErr w:type="gramEnd"/>
      <w:r>
        <w:t xml:space="preserve"> Er det ’Ja’ i </w:t>
      </w:r>
      <w:proofErr w:type="gramStart"/>
      <w:r>
        <w:t>ascii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D8C8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Jensen">
    <w15:presenceInfo w15:providerId="Windows Live" w15:userId="37c1c750b19c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4F"/>
    <w:rsid w:val="00021E4F"/>
    <w:rsid w:val="004604F3"/>
    <w:rsid w:val="004A7288"/>
    <w:rsid w:val="00596C7A"/>
    <w:rsid w:val="007C38C9"/>
    <w:rsid w:val="007C6B0C"/>
    <w:rsid w:val="00891975"/>
    <w:rsid w:val="00972456"/>
    <w:rsid w:val="00AA668F"/>
    <w:rsid w:val="00AB552E"/>
    <w:rsid w:val="00EE399E"/>
    <w:rsid w:val="00EE5ACE"/>
    <w:rsid w:val="00F042B2"/>
    <w:rsid w:val="00F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0160"/>
  <w15:chartTrackingRefBased/>
  <w15:docId w15:val="{617336F3-25CB-4DFF-BD7F-51D9712E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A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97245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7245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7245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7245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7245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Rasuli</dc:creator>
  <cp:keywords/>
  <dc:description/>
  <cp:lastModifiedBy>David Jensen</cp:lastModifiedBy>
  <cp:revision>9</cp:revision>
  <dcterms:created xsi:type="dcterms:W3CDTF">2014-11-05T14:06:00Z</dcterms:created>
  <dcterms:modified xsi:type="dcterms:W3CDTF">2014-11-12T18:33:00Z</dcterms:modified>
</cp:coreProperties>
</file>